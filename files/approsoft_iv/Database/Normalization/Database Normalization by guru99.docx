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5A" w:rsidRDefault="001F6625">
      <w:r>
        <w:fldChar w:fldCharType="begin"/>
      </w:r>
      <w:r>
        <w:instrText>HYPERLINK "http://www.guru99.com/database-normalization.html"</w:instrText>
      </w:r>
      <w:r>
        <w:fldChar w:fldCharType="separate"/>
      </w:r>
      <w:r w:rsidR="0003725A">
        <w:rPr>
          <w:rStyle w:val="Hyperlink"/>
        </w:rPr>
        <w:t>http://www.guru99.com/database-normalization.html</w:t>
      </w:r>
      <w:r>
        <w:fldChar w:fldCharType="end"/>
      </w:r>
    </w:p>
    <w:p w:rsidR="0003725A" w:rsidRDefault="0003725A"/>
    <w:tbl>
      <w:tblPr>
        <w:tblW w:w="21600" w:type="dxa"/>
        <w:tblCellMar>
          <w:left w:w="0" w:type="dxa"/>
          <w:right w:w="0" w:type="dxa"/>
        </w:tblCellMar>
        <w:tblLook w:val="04A0"/>
      </w:tblPr>
      <w:tblGrid>
        <w:gridCol w:w="21600"/>
      </w:tblGrid>
      <w:tr w:rsidR="0003725A" w:rsidRPr="0003725A" w:rsidTr="0003725A">
        <w:tc>
          <w:tcPr>
            <w:tcW w:w="5000" w:type="pct"/>
            <w:tcBorders>
              <w:bottom w:val="single" w:sz="6" w:space="0" w:color="EAEAEA"/>
            </w:tcBorders>
            <w:tcMar>
              <w:top w:w="60" w:type="dxa"/>
              <w:left w:w="0" w:type="dxa"/>
              <w:bottom w:w="0" w:type="dxa"/>
              <w:right w:w="0" w:type="dxa"/>
            </w:tcMar>
            <w:vAlign w:val="center"/>
            <w:hideMark/>
          </w:tcPr>
          <w:p w:rsidR="0003725A" w:rsidRPr="0003725A" w:rsidRDefault="0003725A" w:rsidP="0003725A">
            <w:pPr>
              <w:spacing w:after="90" w:line="345" w:lineRule="atLeast"/>
              <w:rPr>
                <w:rFonts w:ascii="Verdana" w:eastAsia="Times New Roman" w:hAnsi="Verdana" w:cs="Times New Roman"/>
                <w:color w:val="335A74"/>
                <w:spacing w:val="-15"/>
                <w:sz w:val="30"/>
                <w:szCs w:val="30"/>
              </w:rPr>
            </w:pPr>
            <w:r w:rsidRPr="0003725A">
              <w:rPr>
                <w:rFonts w:ascii="Verdana" w:eastAsia="Times New Roman" w:hAnsi="Verdana" w:cs="Times New Roman"/>
                <w:color w:val="335A74"/>
                <w:spacing w:val="-15"/>
                <w:sz w:val="30"/>
                <w:szCs w:val="30"/>
              </w:rPr>
              <w:t>Database Normalization</w:t>
            </w:r>
          </w:p>
        </w:tc>
      </w:tr>
    </w:tbl>
    <w:p w:rsidR="0003725A" w:rsidRPr="0003725A" w:rsidRDefault="0003725A" w:rsidP="0003725A">
      <w:pPr>
        <w:spacing w:after="0" w:line="240" w:lineRule="auto"/>
        <w:rPr>
          <w:rFonts w:ascii="Times New Roman" w:eastAsia="Times New Roman" w:hAnsi="Times New Roman" w:cs="Times New Roman"/>
          <w:vanish/>
          <w:sz w:val="24"/>
          <w:szCs w:val="24"/>
        </w:rPr>
      </w:pPr>
    </w:p>
    <w:tbl>
      <w:tblPr>
        <w:tblW w:w="21600" w:type="dxa"/>
        <w:tblCellMar>
          <w:left w:w="0" w:type="dxa"/>
          <w:right w:w="0" w:type="dxa"/>
        </w:tblCellMar>
        <w:tblLook w:val="04A0"/>
      </w:tblPr>
      <w:tblGrid>
        <w:gridCol w:w="21600"/>
      </w:tblGrid>
      <w:tr w:rsidR="0003725A" w:rsidRPr="0003725A" w:rsidTr="0003725A">
        <w:tc>
          <w:tcPr>
            <w:tcW w:w="0" w:type="auto"/>
            <w:hideMark/>
          </w:tcPr>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tbl>
            <w:tblPr>
              <w:tblW w:w="0" w:type="auto"/>
              <w:tblCellSpacing w:w="15" w:type="dxa"/>
              <w:tblCellMar>
                <w:top w:w="15" w:type="dxa"/>
                <w:left w:w="15" w:type="dxa"/>
                <w:bottom w:w="15" w:type="dxa"/>
                <w:right w:w="15" w:type="dxa"/>
              </w:tblCellMar>
              <w:tblLook w:val="04A0"/>
            </w:tblPr>
            <w:tblGrid>
              <w:gridCol w:w="81"/>
              <w:gridCol w:w="21519"/>
            </w:tblGrid>
            <w:tr w:rsidR="0003725A" w:rsidRPr="0003725A">
              <w:trPr>
                <w:tblCellSpacing w:w="15" w:type="dxa"/>
              </w:trPr>
              <w:tc>
                <w:tcPr>
                  <w:tcW w:w="0" w:type="auto"/>
                  <w:vAlign w:val="center"/>
                  <w:hideMark/>
                </w:tcPr>
                <w:p w:rsidR="0003725A" w:rsidRPr="0003725A" w:rsidRDefault="0003725A" w:rsidP="0003725A">
                  <w:pPr>
                    <w:spacing w:after="0" w:line="240" w:lineRule="auto"/>
                    <w:rPr>
                      <w:rFonts w:ascii="Times New Roman" w:eastAsia="Times New Roman" w:hAnsi="Times New Roman" w:cs="Times New Roman"/>
                      <w:sz w:val="24"/>
                      <w:szCs w:val="24"/>
                    </w:rPr>
                  </w:pPr>
                </w:p>
              </w:tc>
              <w:tc>
                <w:tcPr>
                  <w:tcW w:w="0" w:type="auto"/>
                  <w:vAlign w:val="center"/>
                  <w:hideMark/>
                </w:tcPr>
                <w:p w:rsidR="0003725A" w:rsidRPr="0003725A" w:rsidRDefault="0003725A" w:rsidP="0003725A">
                  <w:pPr>
                    <w:pBdr>
                      <w:bottom w:val="single" w:sz="6" w:space="3" w:color="EAEAEA"/>
                    </w:pBdr>
                    <w:spacing w:after="0" w:line="330" w:lineRule="atLeast"/>
                    <w:outlineLvl w:val="1"/>
                    <w:rPr>
                      <w:ins w:id="0" w:author="Unknown"/>
                      <w:rFonts w:ascii="Times New Roman" w:eastAsia="Times New Roman" w:hAnsi="Times New Roman" w:cs="Times New Roman"/>
                      <w:color w:val="335A74"/>
                      <w:spacing w:val="-15"/>
                      <w:sz w:val="27"/>
                      <w:szCs w:val="27"/>
                    </w:rPr>
                  </w:pPr>
                  <w:ins w:id="1" w:author="Unknown">
                    <w:r w:rsidRPr="0003725A">
                      <w:rPr>
                        <w:rFonts w:ascii="Times New Roman" w:eastAsia="Times New Roman" w:hAnsi="Times New Roman" w:cs="Times New Roman"/>
                        <w:color w:val="335A74"/>
                        <w:spacing w:val="-15"/>
                        <w:sz w:val="27"/>
                        <w:szCs w:val="27"/>
                      </w:rPr>
                      <w:t xml:space="preserve">What is </w:t>
                    </w:r>
                    <w:proofErr w:type="gramStart"/>
                    <w:r w:rsidRPr="0003725A">
                      <w:rPr>
                        <w:rFonts w:ascii="Times New Roman" w:eastAsia="Times New Roman" w:hAnsi="Times New Roman" w:cs="Times New Roman"/>
                        <w:color w:val="335A74"/>
                        <w:spacing w:val="-15"/>
                        <w:sz w:val="27"/>
                        <w:szCs w:val="27"/>
                      </w:rPr>
                      <w:t>Normalization ?</w:t>
                    </w:r>
                    <w:proofErr w:type="gramEnd"/>
                    <w:r w:rsidRPr="0003725A">
                      <w:rPr>
                        <w:rFonts w:ascii="Times New Roman" w:eastAsia="Times New Roman" w:hAnsi="Times New Roman" w:cs="Times New Roman"/>
                        <w:color w:val="335A74"/>
                        <w:spacing w:val="-15"/>
                        <w:sz w:val="27"/>
                        <w:szCs w:val="27"/>
                      </w:rPr>
                      <w:t xml:space="preserve"> Why should we use it?</w:t>
                    </w:r>
                  </w:ins>
                </w:p>
                <w:p w:rsidR="0003725A" w:rsidRPr="0003725A" w:rsidRDefault="0003725A" w:rsidP="0003725A">
                  <w:pPr>
                    <w:spacing w:after="0" w:line="240" w:lineRule="auto"/>
                    <w:rPr>
                      <w:ins w:id="2" w:author="Unknown"/>
                      <w:rFonts w:ascii="Times New Roman" w:eastAsia="Times New Roman" w:hAnsi="Times New Roman" w:cs="Times New Roman"/>
                      <w:sz w:val="24"/>
                      <w:szCs w:val="24"/>
                    </w:rPr>
                  </w:pPr>
                  <w:ins w:id="3" w:author="Unknown">
                    <w:r w:rsidRPr="0003725A">
                      <w:rPr>
                        <w:rFonts w:ascii="Times New Roman" w:eastAsia="Times New Roman" w:hAnsi="Times New Roman" w:cs="Times New Roman"/>
                        <w:b/>
                        <w:bCs/>
                        <w:sz w:val="24"/>
                        <w:szCs w:val="24"/>
                      </w:rPr>
                      <w:t>Normalization </w:t>
                    </w:r>
                    <w:r w:rsidRPr="0003725A">
                      <w:rPr>
                        <w:rFonts w:ascii="Times New Roman" w:eastAsia="Times New Roman" w:hAnsi="Times New Roman" w:cs="Times New Roman"/>
                        <w:sz w:val="24"/>
                        <w:szCs w:val="24"/>
                      </w:rPr>
                      <w:t>is a database design technique which organizes tables in a manner that reduces </w:t>
                    </w:r>
                    <w:r w:rsidRPr="0003725A">
                      <w:rPr>
                        <w:rFonts w:ascii="Times New Roman" w:eastAsia="Times New Roman" w:hAnsi="Times New Roman" w:cs="Times New Roman"/>
                        <w:b/>
                        <w:bCs/>
                        <w:sz w:val="24"/>
                        <w:szCs w:val="24"/>
                      </w:rPr>
                      <w:t>redundancy and dependency of data</w:t>
                    </w:r>
                    <w:r w:rsidRPr="0003725A">
                      <w:rPr>
                        <w:rFonts w:ascii="Times New Roman" w:eastAsia="Times New Roman" w:hAnsi="Times New Roman" w:cs="Times New Roman"/>
                        <w:sz w:val="24"/>
                        <w:szCs w:val="24"/>
                      </w:rPr>
                      <w:t>.</w:t>
                    </w:r>
                  </w:ins>
                </w:p>
                <w:p w:rsidR="0003725A" w:rsidRPr="0003725A" w:rsidRDefault="0003725A" w:rsidP="0003725A">
                  <w:pPr>
                    <w:spacing w:after="0" w:line="240" w:lineRule="auto"/>
                    <w:rPr>
                      <w:ins w:id="4" w:author="Unknown"/>
                      <w:rFonts w:ascii="Times New Roman" w:eastAsia="Times New Roman" w:hAnsi="Times New Roman" w:cs="Times New Roman"/>
                      <w:sz w:val="24"/>
                      <w:szCs w:val="24"/>
                    </w:rPr>
                  </w:pPr>
                  <w:ins w:id="5" w:author="Unknown">
                    <w:r w:rsidRPr="0003725A">
                      <w:rPr>
                        <w:rFonts w:ascii="Times New Roman" w:eastAsia="Times New Roman" w:hAnsi="Times New Roman" w:cs="Times New Roman"/>
                        <w:sz w:val="24"/>
                        <w:szCs w:val="24"/>
                      </w:rPr>
                      <w:t>It </w:t>
                    </w:r>
                    <w:r w:rsidRPr="0003725A">
                      <w:rPr>
                        <w:rFonts w:ascii="Times New Roman" w:eastAsia="Times New Roman" w:hAnsi="Times New Roman" w:cs="Times New Roman"/>
                        <w:b/>
                        <w:bCs/>
                        <w:sz w:val="24"/>
                        <w:szCs w:val="24"/>
                      </w:rPr>
                      <w:t>divides larger tables to smaller</w:t>
                    </w:r>
                    <w:r w:rsidRPr="0003725A">
                      <w:rPr>
                        <w:rFonts w:ascii="Times New Roman" w:eastAsia="Times New Roman" w:hAnsi="Times New Roman" w:cs="Times New Roman"/>
                        <w:sz w:val="24"/>
                        <w:szCs w:val="24"/>
                      </w:rPr>
                      <w:t> </w:t>
                    </w:r>
                    <w:r w:rsidRPr="0003725A">
                      <w:rPr>
                        <w:rFonts w:ascii="Times New Roman" w:eastAsia="Times New Roman" w:hAnsi="Times New Roman" w:cs="Times New Roman"/>
                        <w:b/>
                        <w:bCs/>
                        <w:sz w:val="24"/>
                        <w:szCs w:val="24"/>
                      </w:rPr>
                      <w:t>tables</w:t>
                    </w:r>
                    <w:r w:rsidRPr="0003725A">
                      <w:rPr>
                        <w:rFonts w:ascii="Times New Roman" w:eastAsia="Times New Roman" w:hAnsi="Times New Roman" w:cs="Times New Roman"/>
                        <w:sz w:val="24"/>
                        <w:szCs w:val="24"/>
                      </w:rPr>
                      <w:t> and </w:t>
                    </w:r>
                    <w:r w:rsidRPr="0003725A">
                      <w:rPr>
                        <w:rFonts w:ascii="Times New Roman" w:eastAsia="Times New Roman" w:hAnsi="Times New Roman" w:cs="Times New Roman"/>
                        <w:b/>
                        <w:bCs/>
                        <w:sz w:val="24"/>
                        <w:szCs w:val="24"/>
                      </w:rPr>
                      <w:t>link them using relationships</w:t>
                    </w:r>
                    <w:r w:rsidRPr="0003725A">
                      <w:rPr>
                        <w:rFonts w:ascii="Times New Roman" w:eastAsia="Times New Roman" w:hAnsi="Times New Roman" w:cs="Times New Roman"/>
                        <w:sz w:val="24"/>
                        <w:szCs w:val="24"/>
                      </w:rPr>
                      <w:t>.</w:t>
                    </w:r>
                  </w:ins>
                </w:p>
                <w:p w:rsidR="0003725A" w:rsidRPr="0003725A" w:rsidRDefault="0003725A" w:rsidP="0003725A">
                  <w:pPr>
                    <w:spacing w:after="0" w:line="240" w:lineRule="auto"/>
                    <w:rPr>
                      <w:ins w:id="6" w:author="Unknown"/>
                      <w:rFonts w:ascii="Times New Roman" w:eastAsia="Times New Roman" w:hAnsi="Times New Roman" w:cs="Times New Roman"/>
                      <w:sz w:val="24"/>
                      <w:szCs w:val="24"/>
                    </w:rPr>
                  </w:pPr>
                  <w:ins w:id="7" w:author="Unknown">
                    <w:r w:rsidRPr="0003725A">
                      <w:rPr>
                        <w:rFonts w:ascii="Times New Roman" w:eastAsia="Times New Roman" w:hAnsi="Times New Roman" w:cs="Times New Roman"/>
                        <w:sz w:val="24"/>
                        <w:szCs w:val="24"/>
                      </w:rPr>
                      <w:t>The inventor of the relational model </w:t>
                    </w:r>
                    <w:r w:rsidRPr="0003725A">
                      <w:rPr>
                        <w:rFonts w:ascii="Times New Roman" w:eastAsia="Times New Roman" w:hAnsi="Times New Roman" w:cs="Times New Roman"/>
                        <w:b/>
                        <w:bCs/>
                        <w:sz w:val="24"/>
                        <w:szCs w:val="24"/>
                      </w:rPr>
                      <w:t xml:space="preserve">Edgar </w:t>
                    </w:r>
                    <w:proofErr w:type="spellStart"/>
                    <w:r w:rsidRPr="0003725A">
                      <w:rPr>
                        <w:rFonts w:ascii="Times New Roman" w:eastAsia="Times New Roman" w:hAnsi="Times New Roman" w:cs="Times New Roman"/>
                        <w:b/>
                        <w:bCs/>
                        <w:sz w:val="24"/>
                        <w:szCs w:val="24"/>
                      </w:rPr>
                      <w:t>Codd</w:t>
                    </w:r>
                    <w:proofErr w:type="spellEnd"/>
                    <w:r w:rsidRPr="0003725A">
                      <w:rPr>
                        <w:rFonts w:ascii="Times New Roman" w:eastAsia="Times New Roman" w:hAnsi="Times New Roman" w:cs="Times New Roman"/>
                        <w:sz w:val="24"/>
                        <w:szCs w:val="24"/>
                      </w:rPr>
                      <w:t xml:space="preserve"> proposed the theory of normalization with the introduction of </w:t>
                    </w:r>
                    <w:proofErr w:type="spellStart"/>
                    <w:r w:rsidRPr="0003725A">
                      <w:rPr>
                        <w:rFonts w:ascii="Times New Roman" w:eastAsia="Times New Roman" w:hAnsi="Times New Roman" w:cs="Times New Roman"/>
                        <w:sz w:val="24"/>
                        <w:szCs w:val="24"/>
                      </w:rPr>
                      <w:t>First</w:t>
                    </w:r>
                    <w:r w:rsidRPr="0003725A">
                      <w:rPr>
                        <w:rFonts w:ascii="Times New Roman" w:eastAsia="Times New Roman" w:hAnsi="Times New Roman" w:cs="Times New Roman"/>
                        <w:b/>
                        <w:bCs/>
                        <w:sz w:val="24"/>
                        <w:szCs w:val="24"/>
                      </w:rPr>
                      <w:t>Normal</w:t>
                    </w:r>
                    <w:proofErr w:type="spellEnd"/>
                    <w:r w:rsidRPr="0003725A">
                      <w:rPr>
                        <w:rFonts w:ascii="Times New Roman" w:eastAsia="Times New Roman" w:hAnsi="Times New Roman" w:cs="Times New Roman"/>
                        <w:b/>
                        <w:bCs/>
                        <w:sz w:val="24"/>
                        <w:szCs w:val="24"/>
                      </w:rPr>
                      <w:t xml:space="preserve"> Form</w:t>
                    </w:r>
                    <w:r w:rsidRPr="0003725A">
                      <w:rPr>
                        <w:rFonts w:ascii="Times New Roman" w:eastAsia="Times New Roman" w:hAnsi="Times New Roman" w:cs="Times New Roman"/>
                        <w:sz w:val="24"/>
                        <w:szCs w:val="24"/>
                      </w:rPr>
                      <w:t> and he continued to extend theory with </w:t>
                    </w:r>
                    <w:r w:rsidRPr="0003725A">
                      <w:rPr>
                        <w:rFonts w:ascii="Times New Roman" w:eastAsia="Times New Roman" w:hAnsi="Times New Roman" w:cs="Times New Roman"/>
                        <w:b/>
                        <w:bCs/>
                        <w:sz w:val="24"/>
                        <w:szCs w:val="24"/>
                      </w:rPr>
                      <w:t>Second and</w:t>
                    </w:r>
                    <w:r w:rsidRPr="0003725A">
                      <w:rPr>
                        <w:rFonts w:ascii="Times New Roman" w:eastAsia="Times New Roman" w:hAnsi="Times New Roman" w:cs="Times New Roman"/>
                        <w:sz w:val="24"/>
                        <w:szCs w:val="24"/>
                      </w:rPr>
                      <w:t> </w:t>
                    </w:r>
                    <w:r w:rsidRPr="0003725A">
                      <w:rPr>
                        <w:rFonts w:ascii="Times New Roman" w:eastAsia="Times New Roman" w:hAnsi="Times New Roman" w:cs="Times New Roman"/>
                        <w:b/>
                        <w:bCs/>
                        <w:sz w:val="24"/>
                        <w:szCs w:val="24"/>
                      </w:rPr>
                      <w:t>Third Normal Form. </w:t>
                    </w:r>
                    <w:r w:rsidRPr="0003725A">
                      <w:rPr>
                        <w:rFonts w:ascii="Times New Roman" w:eastAsia="Times New Roman" w:hAnsi="Times New Roman" w:cs="Times New Roman"/>
                        <w:sz w:val="24"/>
                        <w:szCs w:val="24"/>
                      </w:rPr>
                      <w:t>Later he joined with </w:t>
                    </w:r>
                    <w:r w:rsidRPr="0003725A">
                      <w:rPr>
                        <w:rFonts w:ascii="Times New Roman" w:eastAsia="Times New Roman" w:hAnsi="Times New Roman" w:cs="Times New Roman"/>
                        <w:b/>
                        <w:bCs/>
                        <w:sz w:val="24"/>
                        <w:szCs w:val="24"/>
                      </w:rPr>
                      <w:t>Raymond F. Boyce</w:t>
                    </w:r>
                    <w:proofErr w:type="gramStart"/>
                    <w:r w:rsidRPr="0003725A">
                      <w:rPr>
                        <w:rFonts w:ascii="Times New Roman" w:eastAsia="Times New Roman" w:hAnsi="Times New Roman" w:cs="Times New Roman"/>
                        <w:b/>
                        <w:bCs/>
                        <w:sz w:val="24"/>
                        <w:szCs w:val="24"/>
                      </w:rPr>
                      <w:t>  </w:t>
                    </w:r>
                    <w:r w:rsidRPr="0003725A">
                      <w:rPr>
                        <w:rFonts w:ascii="Times New Roman" w:eastAsia="Times New Roman" w:hAnsi="Times New Roman" w:cs="Times New Roman"/>
                        <w:sz w:val="24"/>
                        <w:szCs w:val="24"/>
                      </w:rPr>
                      <w:t>to</w:t>
                    </w:r>
                    <w:proofErr w:type="gramEnd"/>
                    <w:r w:rsidRPr="0003725A">
                      <w:rPr>
                        <w:rFonts w:ascii="Times New Roman" w:eastAsia="Times New Roman" w:hAnsi="Times New Roman" w:cs="Times New Roman"/>
                        <w:sz w:val="24"/>
                        <w:szCs w:val="24"/>
                      </w:rPr>
                      <w:t xml:space="preserve"> develop the theory of </w:t>
                    </w:r>
                    <w:r w:rsidRPr="0003725A">
                      <w:rPr>
                        <w:rFonts w:ascii="Times New Roman" w:eastAsia="Times New Roman" w:hAnsi="Times New Roman" w:cs="Times New Roman"/>
                        <w:b/>
                        <w:bCs/>
                        <w:sz w:val="24"/>
                        <w:szCs w:val="24"/>
                      </w:rPr>
                      <w:t>Boyce-</w:t>
                    </w:r>
                    <w:proofErr w:type="spellStart"/>
                    <w:r w:rsidRPr="0003725A">
                      <w:rPr>
                        <w:rFonts w:ascii="Times New Roman" w:eastAsia="Times New Roman" w:hAnsi="Times New Roman" w:cs="Times New Roman"/>
                        <w:b/>
                        <w:bCs/>
                        <w:sz w:val="24"/>
                        <w:szCs w:val="24"/>
                      </w:rPr>
                      <w:t>Codd</w:t>
                    </w:r>
                    <w:proofErr w:type="spellEnd"/>
                    <w:r w:rsidRPr="0003725A">
                      <w:rPr>
                        <w:rFonts w:ascii="Times New Roman" w:eastAsia="Times New Roman" w:hAnsi="Times New Roman" w:cs="Times New Roman"/>
                        <w:b/>
                        <w:bCs/>
                        <w:sz w:val="24"/>
                        <w:szCs w:val="24"/>
                      </w:rPr>
                      <w:t xml:space="preserve"> Normal Form</w:t>
                    </w:r>
                    <w:r w:rsidRPr="0003725A">
                      <w:rPr>
                        <w:rFonts w:ascii="Times New Roman" w:eastAsia="Times New Roman" w:hAnsi="Times New Roman" w:cs="Times New Roman"/>
                        <w:sz w:val="24"/>
                        <w:szCs w:val="24"/>
                      </w:rPr>
                      <w:t>. </w:t>
                    </w:r>
                  </w:ins>
                </w:p>
                <w:p w:rsidR="0003725A" w:rsidRPr="0003725A" w:rsidRDefault="0003725A" w:rsidP="0003725A">
                  <w:pPr>
                    <w:spacing w:after="0" w:line="240" w:lineRule="auto"/>
                    <w:rPr>
                      <w:rFonts w:ascii="Times New Roman" w:eastAsia="Times New Roman" w:hAnsi="Times New Roman" w:cs="Times New Roman"/>
                      <w:sz w:val="24"/>
                      <w:szCs w:val="24"/>
                    </w:rPr>
                  </w:pPr>
                  <w:ins w:id="8" w:author="Unknown">
                    <w:r w:rsidRPr="0003725A">
                      <w:rPr>
                        <w:rFonts w:ascii="Times New Roman" w:eastAsia="Times New Roman" w:hAnsi="Times New Roman" w:cs="Times New Roman"/>
                        <w:sz w:val="24"/>
                        <w:szCs w:val="24"/>
                      </w:rPr>
                      <w:t> </w:t>
                    </w:r>
                  </w:ins>
                </w:p>
              </w:tc>
            </w:tr>
          </w:tbl>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Theory of Normalization is still being developed further. For example there are discussions even on 6</w:t>
            </w:r>
            <w:r w:rsidRPr="0003725A">
              <w:rPr>
                <w:rFonts w:ascii="Verdana" w:eastAsia="Times New Roman" w:hAnsi="Verdana" w:cs="Times New Roman"/>
                <w:color w:val="000000"/>
                <w:sz w:val="18"/>
                <w:szCs w:val="18"/>
                <w:vertAlign w:val="superscript"/>
              </w:rPr>
              <w:t>th</w:t>
            </w:r>
            <w:r w:rsidRPr="0003725A">
              <w:rPr>
                <w:rFonts w:ascii="Verdana" w:eastAsia="Times New Roman" w:hAnsi="Verdana" w:cs="Times New Roman"/>
                <w:color w:val="000000"/>
                <w:sz w:val="18"/>
                <w:szCs w:val="18"/>
              </w:rPr>
              <w:t> Normal Form. </w:t>
            </w:r>
            <w:r w:rsidRPr="0003725A">
              <w:rPr>
                <w:rFonts w:ascii="Verdana" w:eastAsia="Times New Roman" w:hAnsi="Verdana" w:cs="Times New Roman"/>
                <w:b/>
                <w:bCs/>
                <w:color w:val="000000"/>
                <w:sz w:val="18"/>
              </w:rPr>
              <w:t>But in most practical applications normalization achieves its best in 3</w:t>
            </w:r>
            <w:r w:rsidRPr="0003725A">
              <w:rPr>
                <w:rFonts w:ascii="Verdana" w:eastAsia="Times New Roman" w:hAnsi="Verdana" w:cs="Times New Roman"/>
                <w:b/>
                <w:bCs/>
                <w:color w:val="000000"/>
                <w:sz w:val="18"/>
                <w:vertAlign w:val="superscript"/>
              </w:rPr>
              <w:t>rd</w:t>
            </w:r>
            <w:r w:rsidRPr="0003725A">
              <w:rPr>
                <w:rFonts w:ascii="Verdana" w:eastAsia="Times New Roman" w:hAnsi="Verdana" w:cs="Times New Roman"/>
                <w:b/>
                <w:bCs/>
                <w:color w:val="000000"/>
                <w:sz w:val="18"/>
              </w:rPr>
              <w:t> Normal Form</w:t>
            </w:r>
            <w:r w:rsidRPr="0003725A">
              <w:rPr>
                <w:rFonts w:ascii="Verdana" w:eastAsia="Times New Roman" w:hAnsi="Verdana" w:cs="Times New Roman"/>
                <w:color w:val="000000"/>
                <w:sz w:val="18"/>
                <w:szCs w:val="18"/>
              </w:rPr>
              <w:t>. The evolution of Normalization theories is illustrated below-</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D777C">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362575" cy="400050"/>
                  <wp:effectExtent l="19050" t="0" r="9525"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srcRect/>
                          <a:stretch>
                            <a:fillRect/>
                          </a:stretch>
                        </pic:blipFill>
                        <pic:spPr bwMode="auto">
                          <a:xfrm>
                            <a:off x="0" y="0"/>
                            <a:ext cx="5362575" cy="400050"/>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Let’s learn Normalization with practical example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br w:type="textWrapping" w:clear="all"/>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Assume a video library maintains a database of movies rented out. Without any normalization all information is stored in one table as shown below.</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953125" cy="1885950"/>
                  <wp:effectExtent l="19050" t="0" r="9525"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srcRect/>
                          <a:stretch>
                            <a:fillRect/>
                          </a:stretch>
                        </pic:blipFill>
                        <pic:spPr bwMode="auto">
                          <a:xfrm>
                            <a:off x="0" y="0"/>
                            <a:ext cx="5953125" cy="1885950"/>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1</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Here you see</w:t>
            </w:r>
            <w:r w:rsidRPr="0003725A">
              <w:rPr>
                <w:rFonts w:ascii="Verdana" w:eastAsia="Times New Roman" w:hAnsi="Verdana" w:cs="Times New Roman"/>
                <w:color w:val="000000"/>
                <w:sz w:val="18"/>
              </w:rPr>
              <w:t> </w:t>
            </w:r>
            <w:proofErr w:type="gramStart"/>
            <w:r w:rsidRPr="0003725A">
              <w:rPr>
                <w:rFonts w:ascii="Verdana" w:eastAsia="Times New Roman" w:hAnsi="Verdana" w:cs="Times New Roman"/>
                <w:b/>
                <w:bCs/>
                <w:color w:val="000000"/>
                <w:sz w:val="18"/>
              </w:rPr>
              <w:t>Movies  Rented</w:t>
            </w:r>
            <w:proofErr w:type="gramEnd"/>
            <w:r w:rsidRPr="0003725A">
              <w:rPr>
                <w:rFonts w:ascii="Verdana" w:eastAsia="Times New Roman" w:hAnsi="Verdana" w:cs="Times New Roman"/>
                <w:b/>
                <w:bCs/>
                <w:color w:val="000000"/>
                <w:sz w:val="18"/>
              </w:rPr>
              <w:t xml:space="preserve"> column has multiple values</w:t>
            </w:r>
            <w:r w:rsidRPr="0003725A">
              <w:rPr>
                <w:rFonts w:ascii="Verdana" w:eastAsia="Times New Roman" w:hAnsi="Verdana" w:cs="Times New Roman"/>
                <w:color w:val="000000"/>
                <w:sz w:val="18"/>
                <w:szCs w:val="18"/>
              </w:rPr>
              <w:t>.</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Now let’s move in to 1</w:t>
            </w:r>
            <w:r w:rsidRPr="0003725A">
              <w:rPr>
                <w:rFonts w:ascii="Verdana" w:eastAsia="Times New Roman" w:hAnsi="Verdana" w:cs="Times New Roman"/>
                <w:color w:val="000000"/>
                <w:sz w:val="18"/>
                <w:szCs w:val="18"/>
                <w:vertAlign w:val="superscript"/>
              </w:rPr>
              <w:t>st</w:t>
            </w:r>
            <w:r w:rsidRPr="0003725A">
              <w:rPr>
                <w:rFonts w:ascii="Verdana" w:eastAsia="Times New Roman" w:hAnsi="Verdana" w:cs="Times New Roman"/>
                <w:color w:val="000000"/>
                <w:sz w:val="18"/>
              </w:rPr>
              <w:t> </w:t>
            </w:r>
            <w:r w:rsidRPr="0003725A">
              <w:rPr>
                <w:rFonts w:ascii="Verdana" w:eastAsia="Times New Roman" w:hAnsi="Verdana" w:cs="Times New Roman"/>
                <w:color w:val="000000"/>
                <w:sz w:val="18"/>
                <w:szCs w:val="18"/>
              </w:rPr>
              <w:t>Normal Form</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1NF</w:t>
            </w:r>
            <w:r w:rsidRPr="0003725A">
              <w:rPr>
                <w:rFonts w:ascii="Verdana" w:eastAsia="Times New Roman" w:hAnsi="Verdana" w:cs="Times New Roman"/>
                <w:b/>
                <w:bCs/>
                <w:color w:val="335A74"/>
                <w:spacing w:val="-15"/>
                <w:sz w:val="27"/>
              </w:rPr>
              <w:t> Rules</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numPr>
                <w:ilvl w:val="0"/>
                <w:numId w:val="1"/>
              </w:numPr>
              <w:spacing w:after="0" w:line="240"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Each table cell should contain single value.</w:t>
            </w:r>
          </w:p>
          <w:p w:rsidR="0003725A" w:rsidRPr="0003725A" w:rsidRDefault="0003725A" w:rsidP="0003725A">
            <w:pPr>
              <w:numPr>
                <w:ilvl w:val="0"/>
                <w:numId w:val="1"/>
              </w:numPr>
              <w:spacing w:after="0" w:line="240"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Each record needs to be unique.</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The above table in 1NF-</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657725" cy="1790700"/>
                  <wp:effectExtent l="19050" t="0" r="9525"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srcRect/>
                          <a:stretch>
                            <a:fillRect/>
                          </a:stretch>
                        </pic:blipFill>
                        <pic:spPr bwMode="auto">
                          <a:xfrm>
                            <a:off x="0" y="0"/>
                            <a:ext cx="4657725" cy="1790700"/>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1 : In 1NF Form</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Before we proceed lets understand a few things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 xml:space="preserve">What is a </w:t>
            </w:r>
            <w:proofErr w:type="gramStart"/>
            <w:r w:rsidRPr="0003725A">
              <w:rPr>
                <w:rFonts w:ascii="Verdana" w:eastAsia="Times New Roman" w:hAnsi="Verdana" w:cs="Times New Roman"/>
                <w:color w:val="335A74"/>
                <w:spacing w:val="-15"/>
                <w:sz w:val="27"/>
                <w:szCs w:val="27"/>
              </w:rPr>
              <w:t>KEY ?</w:t>
            </w:r>
            <w:proofErr w:type="gramEnd"/>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A KEY</w:t>
            </w:r>
            <w:proofErr w:type="gramStart"/>
            <w:r w:rsidRPr="0003725A">
              <w:rPr>
                <w:rFonts w:ascii="Verdana" w:eastAsia="Times New Roman" w:hAnsi="Verdana" w:cs="Times New Roman"/>
                <w:color w:val="000000"/>
                <w:sz w:val="18"/>
                <w:szCs w:val="18"/>
              </w:rPr>
              <w:t>  is</w:t>
            </w:r>
            <w:proofErr w:type="gramEnd"/>
            <w:r w:rsidRPr="0003725A">
              <w:rPr>
                <w:rFonts w:ascii="Verdana" w:eastAsia="Times New Roman" w:hAnsi="Verdana" w:cs="Times New Roman"/>
                <w:color w:val="000000"/>
                <w:sz w:val="18"/>
                <w:szCs w:val="18"/>
              </w:rPr>
              <w:t xml:space="preserve"> a value used to uniquely identify a record in a table. A KEY could be a single column or combination of multiple columns</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Note: Columns in a table that are NOT used to uniquely identify a record are called non-key columns.</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br w:type="textWrapping" w:clear="all"/>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What is a primary Key?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tbl>
            <w:tblPr>
              <w:tblW w:w="0" w:type="auto"/>
              <w:tblCellSpacing w:w="15" w:type="dxa"/>
              <w:tblCellMar>
                <w:top w:w="15" w:type="dxa"/>
                <w:left w:w="15" w:type="dxa"/>
                <w:bottom w:w="15" w:type="dxa"/>
                <w:right w:w="15" w:type="dxa"/>
              </w:tblCellMar>
              <w:tblLook w:val="04A0"/>
            </w:tblPr>
            <w:tblGrid>
              <w:gridCol w:w="2565"/>
              <w:gridCol w:w="7780"/>
            </w:tblGrid>
            <w:tr w:rsidR="0003725A" w:rsidRPr="0003725A">
              <w:trPr>
                <w:tblCellSpacing w:w="15" w:type="dxa"/>
              </w:trPr>
              <w:tc>
                <w:tcPr>
                  <w:tcW w:w="0" w:type="auto"/>
                  <w:vAlign w:val="center"/>
                  <w:hideMark/>
                </w:tcPr>
                <w:p w:rsidR="0003725A" w:rsidRPr="0003725A" w:rsidRDefault="0003725A" w:rsidP="00037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2575" cy="1857375"/>
                        <wp:effectExtent l="19050" t="0" r="9525"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a:srcRect/>
                                <a:stretch>
                                  <a:fillRect/>
                                </a:stretch>
                              </pic:blipFill>
                              <pic:spPr bwMode="auto">
                                <a:xfrm>
                                  <a:off x="0" y="0"/>
                                  <a:ext cx="1552575" cy="1857375"/>
                                </a:xfrm>
                                <a:prstGeom prst="rect">
                                  <a:avLst/>
                                </a:prstGeom>
                                <a:noFill/>
                                <a:ln w="9525">
                                  <a:noFill/>
                                  <a:miter lim="800000"/>
                                  <a:headEnd/>
                                  <a:tailEnd/>
                                </a:ln>
                              </pic:spPr>
                            </pic:pic>
                          </a:graphicData>
                        </a:graphic>
                      </wp:inline>
                    </w:drawing>
                  </w:r>
                </w:p>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w:t>
                  </w:r>
                </w:p>
              </w:tc>
              <w:tc>
                <w:tcPr>
                  <w:tcW w:w="0" w:type="auto"/>
                  <w:vAlign w:val="center"/>
                  <w:hideMark/>
                </w:tcPr>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w:t>
                  </w:r>
                </w:p>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A primary is a single column values used to uniquely identify a database record.</w:t>
                  </w:r>
                </w:p>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It has following attributes</w:t>
                  </w:r>
                </w:p>
                <w:p w:rsidR="0003725A" w:rsidRPr="0003725A" w:rsidRDefault="0003725A" w:rsidP="0003725A">
                  <w:pPr>
                    <w:numPr>
                      <w:ilvl w:val="0"/>
                      <w:numId w:val="2"/>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A primary key cannot be NULL</w:t>
                  </w:r>
                </w:p>
                <w:p w:rsidR="0003725A" w:rsidRPr="0003725A" w:rsidRDefault="0003725A" w:rsidP="0003725A">
                  <w:pPr>
                    <w:numPr>
                      <w:ilvl w:val="0"/>
                      <w:numId w:val="2"/>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A primary key value must be unique</w:t>
                  </w:r>
                </w:p>
                <w:p w:rsidR="0003725A" w:rsidRPr="0003725A" w:rsidRDefault="0003725A" w:rsidP="0003725A">
                  <w:pPr>
                    <w:numPr>
                      <w:ilvl w:val="0"/>
                      <w:numId w:val="2"/>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xml:space="preserve">The primary key values </w:t>
                  </w:r>
                  <w:proofErr w:type="spellStart"/>
                  <w:r w:rsidRPr="0003725A">
                    <w:rPr>
                      <w:rFonts w:ascii="Times New Roman" w:eastAsia="Times New Roman" w:hAnsi="Times New Roman" w:cs="Times New Roman"/>
                      <w:sz w:val="24"/>
                      <w:szCs w:val="24"/>
                    </w:rPr>
                    <w:t>can not</w:t>
                  </w:r>
                  <w:proofErr w:type="spellEnd"/>
                  <w:r w:rsidRPr="0003725A">
                    <w:rPr>
                      <w:rFonts w:ascii="Times New Roman" w:eastAsia="Times New Roman" w:hAnsi="Times New Roman" w:cs="Times New Roman"/>
                      <w:sz w:val="24"/>
                      <w:szCs w:val="24"/>
                    </w:rPr>
                    <w:t xml:space="preserve"> be changed</w:t>
                  </w:r>
                </w:p>
                <w:p w:rsidR="0003725A" w:rsidRPr="0003725A" w:rsidRDefault="0003725A" w:rsidP="0003725A">
                  <w:pPr>
                    <w:numPr>
                      <w:ilvl w:val="0"/>
                      <w:numId w:val="2"/>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The primary key must be given a value when a new record is inserted.</w:t>
                  </w:r>
                </w:p>
              </w:tc>
            </w:tr>
          </w:tbl>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What is a composite Key?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A composite key is a primary key composed of multiple columns used to identify a record uniquely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In our </w:t>
            </w:r>
            <w:proofErr w:type="gramStart"/>
            <w:r w:rsidRPr="0003725A">
              <w:rPr>
                <w:rFonts w:ascii="Verdana" w:eastAsia="Times New Roman" w:hAnsi="Verdana" w:cs="Times New Roman"/>
                <w:color w:val="000000"/>
                <w:sz w:val="18"/>
                <w:szCs w:val="18"/>
              </w:rPr>
              <w:t>database ,</w:t>
            </w:r>
            <w:proofErr w:type="gramEnd"/>
            <w:r w:rsidRPr="0003725A">
              <w:rPr>
                <w:rFonts w:ascii="Verdana" w:eastAsia="Times New Roman" w:hAnsi="Verdana" w:cs="Times New Roman"/>
                <w:color w:val="000000"/>
                <w:sz w:val="18"/>
                <w:szCs w:val="18"/>
              </w:rPr>
              <w:t xml:space="preserve"> we have two people with the same name Robert Phil but they live at different places.</w:t>
            </w:r>
          </w:p>
          <w:p w:rsidR="0003725A" w:rsidRPr="0003725A" w:rsidRDefault="0003725A" w:rsidP="000D777C">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6134100" cy="1628775"/>
                  <wp:effectExtent l="19050" t="0" r="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srcRect/>
                          <a:stretch>
                            <a:fillRect/>
                          </a:stretch>
                        </pic:blipFill>
                        <pic:spPr bwMode="auto">
                          <a:xfrm>
                            <a:off x="0" y="0"/>
                            <a:ext cx="6134100" cy="162877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Hence we require both Full Name and Address to uniquely identify a record. This is a composite key.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Let’s move into 2NF</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2NF Rules</w:t>
            </w:r>
          </w:p>
          <w:p w:rsidR="0003725A" w:rsidRPr="0003725A" w:rsidRDefault="0003725A" w:rsidP="0003725A">
            <w:pPr>
              <w:numPr>
                <w:ilvl w:val="0"/>
                <w:numId w:val="3"/>
              </w:numPr>
              <w:spacing w:after="0" w:line="240" w:lineRule="atLeast"/>
              <w:ind w:left="0"/>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Rule 1- Be in 1NF</w:t>
            </w:r>
          </w:p>
          <w:p w:rsidR="0003725A" w:rsidRPr="0003725A" w:rsidRDefault="0003725A" w:rsidP="0003725A">
            <w:pPr>
              <w:numPr>
                <w:ilvl w:val="0"/>
                <w:numId w:val="3"/>
              </w:numPr>
              <w:spacing w:after="0" w:line="240" w:lineRule="atLeast"/>
              <w:ind w:left="0"/>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Rule 2- Single Column Primary Key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It is clear that we can’t move forward to make our simple database in 2</w:t>
            </w:r>
            <w:r w:rsidRPr="0003725A">
              <w:rPr>
                <w:rFonts w:ascii="Verdana" w:eastAsia="Times New Roman" w:hAnsi="Verdana" w:cs="Times New Roman"/>
                <w:color w:val="000000"/>
                <w:sz w:val="18"/>
                <w:szCs w:val="18"/>
                <w:vertAlign w:val="superscript"/>
              </w:rPr>
              <w:t>nd</w:t>
            </w:r>
            <w:r w:rsidRPr="0003725A">
              <w:rPr>
                <w:rFonts w:ascii="Verdana" w:eastAsia="Times New Roman" w:hAnsi="Verdana" w:cs="Times New Roman"/>
                <w:color w:val="000000"/>
                <w:sz w:val="18"/>
              </w:rPr>
              <w:t> </w:t>
            </w:r>
            <w:r w:rsidRPr="0003725A">
              <w:rPr>
                <w:rFonts w:ascii="Verdana" w:eastAsia="Times New Roman" w:hAnsi="Verdana" w:cs="Times New Roman"/>
                <w:color w:val="000000"/>
                <w:sz w:val="18"/>
                <w:szCs w:val="18"/>
              </w:rPr>
              <w:t>Normalization form unless we partition the table above.</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972175" cy="790575"/>
                  <wp:effectExtent l="19050" t="0" r="9525"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0"/>
                          <a:srcRect/>
                          <a:stretch>
                            <a:fillRect/>
                          </a:stretch>
                        </pic:blipFill>
                        <pic:spPr bwMode="auto">
                          <a:xfrm>
                            <a:off x="0" y="0"/>
                            <a:ext cx="5972175" cy="79057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1</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3505200" cy="1114425"/>
                  <wp:effectExtent l="1905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1"/>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2</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We have divided our 1NF table into two </w:t>
            </w:r>
            <w:proofErr w:type="gramStart"/>
            <w:r w:rsidRPr="0003725A">
              <w:rPr>
                <w:rFonts w:ascii="Verdana" w:eastAsia="Times New Roman" w:hAnsi="Verdana" w:cs="Times New Roman"/>
                <w:color w:val="000000"/>
                <w:sz w:val="18"/>
                <w:szCs w:val="18"/>
              </w:rPr>
              <w:t>tables</w:t>
            </w:r>
            <w:proofErr w:type="gramEnd"/>
            <w:r w:rsidRPr="0003725A">
              <w:rPr>
                <w:rFonts w:ascii="Verdana" w:eastAsia="Times New Roman" w:hAnsi="Verdana" w:cs="Times New Roman"/>
                <w:color w:val="000000"/>
                <w:sz w:val="18"/>
                <w:szCs w:val="18"/>
              </w:rPr>
              <w:t xml:space="preserve"> viz. Table 1 and Table2. Table 1 contains member information. Table 2 contains information on movies rented.</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We have introduced a new column called </w:t>
            </w:r>
            <w:proofErr w:type="spellStart"/>
            <w:r w:rsidRPr="0003725A">
              <w:rPr>
                <w:rFonts w:ascii="Verdana" w:eastAsia="Times New Roman" w:hAnsi="Verdana" w:cs="Times New Roman"/>
                <w:color w:val="000000"/>
                <w:sz w:val="18"/>
                <w:szCs w:val="18"/>
              </w:rPr>
              <w:t>Membership_id</w:t>
            </w:r>
            <w:proofErr w:type="spellEnd"/>
            <w:r w:rsidRPr="0003725A">
              <w:rPr>
                <w:rFonts w:ascii="Verdana" w:eastAsia="Times New Roman" w:hAnsi="Verdana" w:cs="Times New Roman"/>
                <w:color w:val="000000"/>
                <w:sz w:val="18"/>
                <w:szCs w:val="18"/>
              </w:rPr>
              <w:t xml:space="preserve"> which is the primary key for table 1. Records can be uniquely identified in Table 1 using membership id</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Introducing Foreign Key!</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In Table 2, </w:t>
            </w:r>
            <w:proofErr w:type="spellStart"/>
            <w:r w:rsidRPr="0003725A">
              <w:rPr>
                <w:rFonts w:ascii="Verdana" w:eastAsia="Times New Roman" w:hAnsi="Verdana" w:cs="Times New Roman"/>
                <w:color w:val="000000"/>
                <w:sz w:val="18"/>
                <w:szCs w:val="18"/>
              </w:rPr>
              <w:t>Membership_ID</w:t>
            </w:r>
            <w:proofErr w:type="spellEnd"/>
            <w:r w:rsidRPr="0003725A">
              <w:rPr>
                <w:rFonts w:ascii="Verdana" w:eastAsia="Times New Roman" w:hAnsi="Verdana" w:cs="Times New Roman"/>
                <w:color w:val="000000"/>
                <w:sz w:val="18"/>
                <w:szCs w:val="18"/>
              </w:rPr>
              <w:t xml:space="preserve"> is the foreign Key</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3505200" cy="1114425"/>
                  <wp:effectExtent l="19050" t="0" r="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2"/>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lastRenderedPageBreak/>
              <w:t> </w:t>
            </w:r>
          </w:p>
          <w:tbl>
            <w:tblPr>
              <w:tblW w:w="0" w:type="auto"/>
              <w:tblCellSpacing w:w="15" w:type="dxa"/>
              <w:tblCellMar>
                <w:top w:w="15" w:type="dxa"/>
                <w:left w:w="15" w:type="dxa"/>
                <w:bottom w:w="15" w:type="dxa"/>
                <w:right w:w="15" w:type="dxa"/>
              </w:tblCellMar>
              <w:tblLook w:val="04A0"/>
            </w:tblPr>
            <w:tblGrid>
              <w:gridCol w:w="3285"/>
              <w:gridCol w:w="7999"/>
            </w:tblGrid>
            <w:tr w:rsidR="0003725A" w:rsidRPr="0003725A">
              <w:trPr>
                <w:tblCellSpacing w:w="15" w:type="dxa"/>
              </w:trPr>
              <w:tc>
                <w:tcPr>
                  <w:tcW w:w="0" w:type="auto"/>
                  <w:vAlign w:val="center"/>
                  <w:hideMark/>
                </w:tcPr>
                <w:p w:rsidR="0003725A" w:rsidRPr="0003725A" w:rsidRDefault="0003725A" w:rsidP="00037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2190750"/>
                        <wp:effectExtent l="19050" t="0" r="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3"/>
                                <a:srcRect/>
                                <a:stretch>
                                  <a:fillRect/>
                                </a:stretch>
                              </pic:blipFill>
                              <pic:spPr bwMode="auto">
                                <a:xfrm>
                                  <a:off x="0" y="0"/>
                                  <a:ext cx="2019300" cy="2190750"/>
                                </a:xfrm>
                                <a:prstGeom prst="rect">
                                  <a:avLst/>
                                </a:prstGeom>
                                <a:noFill/>
                                <a:ln w="9525">
                                  <a:noFill/>
                                  <a:miter lim="800000"/>
                                  <a:headEnd/>
                                  <a:tailEnd/>
                                </a:ln>
                              </pic:spPr>
                            </pic:pic>
                          </a:graphicData>
                        </a:graphic>
                      </wp:inline>
                    </w:drawing>
                  </w:r>
                </w:p>
              </w:tc>
              <w:tc>
                <w:tcPr>
                  <w:tcW w:w="0" w:type="auto"/>
                  <w:vAlign w:val="center"/>
                  <w:hideMark/>
                </w:tcPr>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xml:space="preserve">Foreign Key references primary key of another </w:t>
                  </w:r>
                  <w:proofErr w:type="spellStart"/>
                  <w:r w:rsidRPr="0003725A">
                    <w:rPr>
                      <w:rFonts w:ascii="Times New Roman" w:eastAsia="Times New Roman" w:hAnsi="Times New Roman" w:cs="Times New Roman"/>
                      <w:sz w:val="24"/>
                      <w:szCs w:val="24"/>
                    </w:rPr>
                    <w:t>Table!It</w:t>
                  </w:r>
                  <w:proofErr w:type="spellEnd"/>
                  <w:r w:rsidRPr="0003725A">
                    <w:rPr>
                      <w:rFonts w:ascii="Times New Roman" w:eastAsia="Times New Roman" w:hAnsi="Times New Roman" w:cs="Times New Roman"/>
                      <w:sz w:val="24"/>
                      <w:szCs w:val="24"/>
                    </w:rPr>
                    <w:t xml:space="preserve"> helps connect your Tables</w:t>
                  </w:r>
                </w:p>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w:t>
                  </w:r>
                </w:p>
                <w:p w:rsidR="0003725A" w:rsidRPr="0003725A" w:rsidRDefault="0003725A" w:rsidP="0003725A">
                  <w:pPr>
                    <w:spacing w:after="0" w:line="240" w:lineRule="auto"/>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 </w:t>
                  </w:r>
                </w:p>
                <w:p w:rsidR="0003725A" w:rsidRPr="0003725A" w:rsidRDefault="0003725A" w:rsidP="0003725A">
                  <w:pPr>
                    <w:numPr>
                      <w:ilvl w:val="0"/>
                      <w:numId w:val="4"/>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A foreign key can have a different name from its primary key</w:t>
                  </w:r>
                </w:p>
                <w:p w:rsidR="0003725A" w:rsidRPr="0003725A" w:rsidRDefault="0003725A" w:rsidP="0003725A">
                  <w:pPr>
                    <w:numPr>
                      <w:ilvl w:val="0"/>
                      <w:numId w:val="4"/>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It ensures rows in one table have corresponding rows in another</w:t>
                  </w:r>
                </w:p>
                <w:p w:rsidR="0003725A" w:rsidRPr="0003725A" w:rsidRDefault="0003725A" w:rsidP="0003725A">
                  <w:pPr>
                    <w:numPr>
                      <w:ilvl w:val="0"/>
                      <w:numId w:val="4"/>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Unlike Primary key they do not have to be unique. Most often they aren’t</w:t>
                  </w:r>
                </w:p>
                <w:p w:rsidR="0003725A" w:rsidRPr="0003725A" w:rsidRDefault="0003725A" w:rsidP="0003725A">
                  <w:pPr>
                    <w:numPr>
                      <w:ilvl w:val="0"/>
                      <w:numId w:val="4"/>
                    </w:numPr>
                    <w:spacing w:after="0" w:line="240" w:lineRule="atLeast"/>
                    <w:ind w:left="0"/>
                    <w:rPr>
                      <w:rFonts w:ascii="Times New Roman" w:eastAsia="Times New Roman" w:hAnsi="Times New Roman" w:cs="Times New Roman"/>
                      <w:sz w:val="24"/>
                      <w:szCs w:val="24"/>
                    </w:rPr>
                  </w:pPr>
                  <w:r w:rsidRPr="0003725A">
                    <w:rPr>
                      <w:rFonts w:ascii="Times New Roman" w:eastAsia="Times New Roman" w:hAnsi="Times New Roman" w:cs="Times New Roman"/>
                      <w:sz w:val="24"/>
                      <w:szCs w:val="24"/>
                    </w:rPr>
                    <w:t>Foreign keys can be null even though primary keys can not</w:t>
                  </w:r>
                </w:p>
              </w:tc>
            </w:tr>
          </w:tbl>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191250" cy="5019675"/>
                  <wp:effectExtent l="0" t="0" r="0" b="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pic:cNvPicPr>
                            <a:picLocks noChangeAspect="1" noChangeArrowheads="1"/>
                          </pic:cNvPicPr>
                        </pic:nvPicPr>
                        <pic:blipFill>
                          <a:blip r:embed="rId14"/>
                          <a:srcRect/>
                          <a:stretch>
                            <a:fillRect/>
                          </a:stretch>
                        </pic:blipFill>
                        <pic:spPr bwMode="auto">
                          <a:xfrm>
                            <a:off x="0" y="0"/>
                            <a:ext cx="6191250" cy="501967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 xml:space="preserve">Why do you need a foreign </w:t>
            </w:r>
            <w:proofErr w:type="gramStart"/>
            <w:r w:rsidRPr="0003725A">
              <w:rPr>
                <w:rFonts w:ascii="Verdana" w:eastAsia="Times New Roman" w:hAnsi="Verdana" w:cs="Times New Roman"/>
                <w:color w:val="335A74"/>
                <w:spacing w:val="-15"/>
                <w:sz w:val="27"/>
                <w:szCs w:val="27"/>
              </w:rPr>
              <w:t>key ?</w:t>
            </w:r>
            <w:proofErr w:type="gramEnd"/>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lastRenderedPageBreak/>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Suppose an idiot inserts a record in Table B such as</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You will only be able to insert values into your foreign key that exist in the unique key in the parent table. This helps in referential integrity.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477000" cy="2867025"/>
                  <wp:effectExtent l="0" t="0" r="0" b="0"/>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pic:cNvPicPr>
                            <a:picLocks noChangeAspect="1" noChangeArrowheads="1"/>
                          </pic:cNvPicPr>
                        </pic:nvPicPr>
                        <pic:blipFill>
                          <a:blip r:embed="rId15"/>
                          <a:srcRect/>
                          <a:stretch>
                            <a:fillRect/>
                          </a:stretch>
                        </pic:blipFill>
                        <pic:spPr bwMode="auto">
                          <a:xfrm>
                            <a:off x="0" y="0"/>
                            <a:ext cx="6477000" cy="286702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The above problem can be overcome by declaring membership id  from Table2  as foreign key of membership id  from Table1 </w:t>
            </w:r>
          </w:p>
          <w:p w:rsidR="0003725A" w:rsidRPr="0003725A" w:rsidRDefault="0003725A" w:rsidP="0003725A">
            <w:pPr>
              <w:spacing w:after="0" w:line="225" w:lineRule="atLeast"/>
              <w:rPr>
                <w:rFonts w:ascii="Verdana" w:eastAsia="Times New Roman" w:hAnsi="Verdana" w:cs="Times New Roman"/>
                <w:color w:val="000000"/>
                <w:sz w:val="18"/>
                <w:szCs w:val="18"/>
              </w:rPr>
            </w:pPr>
            <w:proofErr w:type="gramStart"/>
            <w:r w:rsidRPr="0003725A">
              <w:rPr>
                <w:rFonts w:ascii="Verdana" w:eastAsia="Times New Roman" w:hAnsi="Verdana" w:cs="Times New Roman"/>
                <w:color w:val="000000"/>
                <w:sz w:val="18"/>
                <w:szCs w:val="18"/>
              </w:rPr>
              <w:t>Now ,</w:t>
            </w:r>
            <w:proofErr w:type="gramEnd"/>
            <w:r w:rsidRPr="0003725A">
              <w:rPr>
                <w:rFonts w:ascii="Verdana" w:eastAsia="Times New Roman" w:hAnsi="Verdana" w:cs="Times New Roman"/>
                <w:color w:val="000000"/>
                <w:sz w:val="18"/>
                <w:szCs w:val="18"/>
              </w:rPr>
              <w:t xml:space="preserve"> if somebody tries to insert a value in the membership id  field that does not exist in the parent table , an error will be shown!</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 xml:space="preserve">What is a transitive functional </w:t>
            </w:r>
            <w:proofErr w:type="gramStart"/>
            <w:r w:rsidRPr="0003725A">
              <w:rPr>
                <w:rFonts w:ascii="Verdana" w:eastAsia="Times New Roman" w:hAnsi="Verdana" w:cs="Times New Roman"/>
                <w:color w:val="335A74"/>
                <w:spacing w:val="-15"/>
                <w:sz w:val="27"/>
                <w:szCs w:val="27"/>
              </w:rPr>
              <w:t>dependencies</w:t>
            </w:r>
            <w:proofErr w:type="gramEnd"/>
            <w:r w:rsidRPr="0003725A">
              <w:rPr>
                <w:rFonts w:ascii="Verdana" w:eastAsia="Times New Roman" w:hAnsi="Verdana" w:cs="Times New Roman"/>
                <w:color w:val="335A74"/>
                <w:spacing w:val="-15"/>
                <w:sz w:val="27"/>
                <w:szCs w:val="27"/>
              </w:rPr>
              <w:t>?</w:t>
            </w:r>
          </w:p>
          <w:p w:rsidR="0003725A" w:rsidRPr="00A60F08" w:rsidRDefault="0003725A" w:rsidP="0003725A">
            <w:pPr>
              <w:spacing w:after="0" w:line="225" w:lineRule="atLeast"/>
              <w:rPr>
                <w:rFonts w:ascii="Verdana" w:eastAsia="Times New Roman" w:hAnsi="Verdana" w:cs="Times New Roman"/>
                <w:color w:val="000000"/>
                <w:sz w:val="16"/>
                <w:szCs w:val="18"/>
              </w:rPr>
            </w:pPr>
            <w:r w:rsidRPr="00A60F08">
              <w:rPr>
                <w:rFonts w:ascii="Verdana" w:eastAsia="Times New Roman" w:hAnsi="Verdana" w:cs="Times New Roman"/>
                <w:color w:val="000000"/>
                <w:sz w:val="16"/>
                <w:szCs w:val="18"/>
              </w:rPr>
              <w:t>A transitive functional dependency is when changing a non-key column , might cause any of the other non-key columns to change</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Consider the table 1. Changing the non-key column Full </w:t>
            </w:r>
            <w:proofErr w:type="gramStart"/>
            <w:r w:rsidRPr="0003725A">
              <w:rPr>
                <w:rFonts w:ascii="Verdana" w:eastAsia="Times New Roman" w:hAnsi="Verdana" w:cs="Times New Roman"/>
                <w:color w:val="000000"/>
                <w:sz w:val="18"/>
                <w:szCs w:val="18"/>
              </w:rPr>
              <w:t>Name ,</w:t>
            </w:r>
            <w:proofErr w:type="gramEnd"/>
            <w:r w:rsidRPr="0003725A">
              <w:rPr>
                <w:rFonts w:ascii="Verdana" w:eastAsia="Times New Roman" w:hAnsi="Verdana" w:cs="Times New Roman"/>
                <w:color w:val="000000"/>
                <w:sz w:val="18"/>
                <w:szCs w:val="18"/>
              </w:rPr>
              <w:t xml:space="preserve"> may change Salutation.</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191250" cy="1114425"/>
                  <wp:effectExtent l="19050" t="0" r="0" b="0"/>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pic:cNvPicPr>
                            <a:picLocks noChangeAspect="1" noChangeArrowheads="1"/>
                          </pic:cNvPicPr>
                        </pic:nvPicPr>
                        <pic:blipFill>
                          <a:blip r:embed="rId16"/>
                          <a:srcRect/>
                          <a:stretch>
                            <a:fillRect/>
                          </a:stretch>
                        </pic:blipFill>
                        <pic:spPr bwMode="auto">
                          <a:xfrm>
                            <a:off x="0" y="0"/>
                            <a:ext cx="6191250" cy="111442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xml:space="preserve">Let’s move </w:t>
            </w:r>
            <w:proofErr w:type="spellStart"/>
            <w:r w:rsidRPr="0003725A">
              <w:rPr>
                <w:rFonts w:ascii="Verdana" w:eastAsia="Times New Roman" w:hAnsi="Verdana" w:cs="Times New Roman"/>
                <w:color w:val="000000"/>
                <w:sz w:val="18"/>
                <w:szCs w:val="18"/>
              </w:rPr>
              <w:t>ito</w:t>
            </w:r>
            <w:proofErr w:type="spellEnd"/>
            <w:r w:rsidRPr="0003725A">
              <w:rPr>
                <w:rFonts w:ascii="Verdana" w:eastAsia="Times New Roman" w:hAnsi="Verdana" w:cs="Times New Roman"/>
                <w:color w:val="000000"/>
                <w:sz w:val="18"/>
                <w:szCs w:val="18"/>
              </w:rPr>
              <w:t xml:space="preserve"> 3NF</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3NF Rules</w:t>
            </w:r>
          </w:p>
          <w:p w:rsidR="0003725A" w:rsidRPr="0003725A" w:rsidRDefault="0003725A" w:rsidP="0003725A">
            <w:pPr>
              <w:numPr>
                <w:ilvl w:val="0"/>
                <w:numId w:val="5"/>
              </w:numPr>
              <w:spacing w:after="0" w:line="240" w:lineRule="atLeast"/>
              <w:ind w:left="0"/>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Rule 1- Be in 2NF</w:t>
            </w:r>
          </w:p>
          <w:p w:rsidR="0003725A" w:rsidRPr="0003725A" w:rsidRDefault="0003725A" w:rsidP="0003725A">
            <w:pPr>
              <w:numPr>
                <w:ilvl w:val="0"/>
                <w:numId w:val="5"/>
              </w:numPr>
              <w:spacing w:after="0" w:line="240" w:lineRule="atLeast"/>
              <w:ind w:left="0"/>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Rule 2- Has no transitive functional dependencies</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To move our 2NF table into 3NF we again need to need divide our table.</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629275" cy="752475"/>
                  <wp:effectExtent l="19050" t="0" r="9525" b="0"/>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pic:cNvPicPr>
                            <a:picLocks noChangeAspect="1" noChangeArrowheads="1"/>
                          </pic:cNvPicPr>
                        </pic:nvPicPr>
                        <pic:blipFill>
                          <a:blip r:embed="rId17"/>
                          <a:srcRect/>
                          <a:stretch>
                            <a:fillRect/>
                          </a:stretch>
                        </pic:blipFill>
                        <pic:spPr bwMode="auto">
                          <a:xfrm>
                            <a:off x="0" y="0"/>
                            <a:ext cx="5629275" cy="752475"/>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1</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3505200" cy="1123950"/>
                  <wp:effectExtent l="1905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pic:cNvPicPr>
                            <a:picLocks noChangeAspect="1" noChangeArrowheads="1"/>
                          </pic:cNvPicPr>
                        </pic:nvPicPr>
                        <pic:blipFill>
                          <a:blip r:embed="rId18"/>
                          <a:srcRect/>
                          <a:stretch>
                            <a:fillRect/>
                          </a:stretch>
                        </pic:blipFill>
                        <pic:spPr bwMode="auto">
                          <a:xfrm>
                            <a:off x="0" y="0"/>
                            <a:ext cx="3505200" cy="1123950"/>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2</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00350" cy="933450"/>
                  <wp:effectExtent l="19050" t="0" r="0" b="0"/>
                  <wp:docPr id="15"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19"/>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Table 3</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We have again divided our tables and created a new table which stores Salutations.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There are no transitive functional dependencies and hence our table is in 3NF</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In Table 3 Salutation ID is primary key and in Table 1 Salutation ID is foreign to primary key in Table 3</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Now our little example is in a level that cannot further be decomposed to attain higher forms of normalization. In fact it is already in higher normalization forms. Separate efforts for moving in to next levels of normalization are normally needed in complex databases.  However we will be discussing about next levels of normalizations in brief in the following.</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br w:type="textWrapping" w:clear="all"/>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Boyce-</w:t>
            </w:r>
            <w:proofErr w:type="spellStart"/>
            <w:r w:rsidRPr="0003725A">
              <w:rPr>
                <w:rFonts w:ascii="Verdana" w:eastAsia="Times New Roman" w:hAnsi="Verdana" w:cs="Times New Roman"/>
                <w:color w:val="335A74"/>
                <w:spacing w:val="-15"/>
                <w:sz w:val="27"/>
                <w:szCs w:val="27"/>
              </w:rPr>
              <w:t>Codd</w:t>
            </w:r>
            <w:proofErr w:type="spellEnd"/>
            <w:r w:rsidRPr="0003725A">
              <w:rPr>
                <w:rFonts w:ascii="Verdana" w:eastAsia="Times New Roman" w:hAnsi="Verdana" w:cs="Times New Roman"/>
                <w:color w:val="335A74"/>
                <w:spacing w:val="-15"/>
                <w:sz w:val="27"/>
                <w:szCs w:val="27"/>
              </w:rPr>
              <w:t xml:space="preserve"> Normal Form (BCNF)</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E97A31" w:rsidRDefault="0003725A" w:rsidP="0003725A">
            <w:pPr>
              <w:spacing w:after="0" w:line="225" w:lineRule="atLeast"/>
              <w:rPr>
                <w:rFonts w:ascii="Verdana" w:eastAsia="Times New Roman" w:hAnsi="Verdana" w:cs="Times New Roman"/>
                <w:color w:val="000000"/>
                <w:sz w:val="16"/>
                <w:szCs w:val="18"/>
              </w:rPr>
            </w:pPr>
            <w:r w:rsidRPr="00E97A31">
              <w:rPr>
                <w:rFonts w:ascii="Verdana" w:eastAsia="Times New Roman" w:hAnsi="Verdana" w:cs="Times New Roman"/>
                <w:color w:val="000000"/>
                <w:sz w:val="16"/>
                <w:szCs w:val="18"/>
              </w:rPr>
              <w:t>Even when a database is in 3</w:t>
            </w:r>
            <w:r w:rsidRPr="00E97A31">
              <w:rPr>
                <w:rFonts w:ascii="Verdana" w:eastAsia="Times New Roman" w:hAnsi="Verdana" w:cs="Times New Roman"/>
                <w:color w:val="000000"/>
                <w:sz w:val="16"/>
                <w:szCs w:val="18"/>
                <w:vertAlign w:val="superscript"/>
              </w:rPr>
              <w:t>rd</w:t>
            </w:r>
            <w:r w:rsidRPr="00E97A31">
              <w:rPr>
                <w:rFonts w:ascii="Verdana" w:eastAsia="Times New Roman" w:hAnsi="Verdana" w:cs="Times New Roman"/>
                <w:color w:val="000000"/>
                <w:sz w:val="16"/>
              </w:rPr>
              <w:t> </w:t>
            </w:r>
            <w:r w:rsidRPr="00E97A31">
              <w:rPr>
                <w:rFonts w:ascii="Verdana" w:eastAsia="Times New Roman" w:hAnsi="Verdana" w:cs="Times New Roman"/>
                <w:color w:val="000000"/>
                <w:sz w:val="16"/>
                <w:szCs w:val="18"/>
              </w:rPr>
              <w:t>Normal Form, still there would be anomalies resulted if it has more than one</w:t>
            </w:r>
            <w:r w:rsidRPr="00E97A31">
              <w:rPr>
                <w:rFonts w:ascii="Verdana" w:eastAsia="Times New Roman" w:hAnsi="Verdana" w:cs="Times New Roman"/>
                <w:color w:val="000000"/>
                <w:sz w:val="16"/>
              </w:rPr>
              <w:t> </w:t>
            </w:r>
            <w:r w:rsidRPr="00E97A31">
              <w:rPr>
                <w:rFonts w:ascii="Verdana" w:eastAsia="Times New Roman" w:hAnsi="Verdana" w:cs="Times New Roman"/>
                <w:b/>
                <w:bCs/>
                <w:color w:val="000000"/>
                <w:sz w:val="16"/>
              </w:rPr>
              <w:t>Candidate </w:t>
            </w:r>
            <w:r w:rsidRPr="00E97A31">
              <w:rPr>
                <w:rFonts w:ascii="Verdana" w:eastAsia="Times New Roman" w:hAnsi="Verdana" w:cs="Times New Roman"/>
                <w:color w:val="000000"/>
                <w:sz w:val="16"/>
                <w:szCs w:val="18"/>
              </w:rPr>
              <w:t>Key.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Sometimes is BCNF is also referred as</w:t>
            </w:r>
            <w:r w:rsidRPr="0003725A">
              <w:rPr>
                <w:rFonts w:ascii="Verdana" w:eastAsia="Times New Roman" w:hAnsi="Verdana" w:cs="Times New Roman"/>
                <w:color w:val="000000"/>
                <w:sz w:val="18"/>
              </w:rPr>
              <w:t> </w:t>
            </w:r>
            <w:r w:rsidRPr="0003725A">
              <w:rPr>
                <w:rFonts w:ascii="Verdana" w:eastAsia="Times New Roman" w:hAnsi="Verdana" w:cs="Times New Roman"/>
                <w:b/>
                <w:bCs/>
                <w:color w:val="000000"/>
                <w:sz w:val="18"/>
              </w:rPr>
              <w:t>3.5 Normal Form.</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4</w:t>
            </w:r>
            <w:r w:rsidRPr="0003725A">
              <w:rPr>
                <w:rFonts w:ascii="Verdana" w:eastAsia="Times New Roman" w:hAnsi="Verdana" w:cs="Times New Roman"/>
                <w:color w:val="335A74"/>
                <w:spacing w:val="-15"/>
                <w:sz w:val="27"/>
                <w:szCs w:val="27"/>
                <w:vertAlign w:val="superscript"/>
              </w:rPr>
              <w:t>th</w:t>
            </w:r>
            <w:r w:rsidRPr="0003725A">
              <w:rPr>
                <w:rFonts w:ascii="Verdana" w:eastAsia="Times New Roman" w:hAnsi="Verdana" w:cs="Times New Roman"/>
                <w:color w:val="335A74"/>
                <w:spacing w:val="-15"/>
                <w:sz w:val="27"/>
              </w:rPr>
              <w:t> </w:t>
            </w:r>
            <w:r w:rsidRPr="0003725A">
              <w:rPr>
                <w:rFonts w:ascii="Verdana" w:eastAsia="Times New Roman" w:hAnsi="Verdana" w:cs="Times New Roman"/>
                <w:color w:val="335A74"/>
                <w:spacing w:val="-15"/>
                <w:sz w:val="27"/>
                <w:szCs w:val="27"/>
              </w:rPr>
              <w:t> Normal Form</w:t>
            </w:r>
          </w:p>
          <w:p w:rsidR="0003725A" w:rsidRPr="00EB4F98" w:rsidRDefault="0003725A" w:rsidP="0003725A">
            <w:pPr>
              <w:spacing w:after="0" w:line="225" w:lineRule="atLeast"/>
              <w:rPr>
                <w:rFonts w:ascii="Verdana" w:eastAsia="Times New Roman" w:hAnsi="Verdana" w:cs="Times New Roman"/>
                <w:color w:val="000000"/>
                <w:sz w:val="14"/>
                <w:szCs w:val="18"/>
              </w:rPr>
            </w:pPr>
            <w:r w:rsidRPr="00EB4F98">
              <w:rPr>
                <w:rFonts w:ascii="Verdana" w:eastAsia="Times New Roman" w:hAnsi="Verdana" w:cs="Times New Roman"/>
                <w:color w:val="000000"/>
                <w:sz w:val="14"/>
                <w:szCs w:val="18"/>
              </w:rPr>
              <w:t xml:space="preserve">If no database table instance contains two or more, independent and </w:t>
            </w:r>
            <w:proofErr w:type="spellStart"/>
            <w:r w:rsidRPr="00EB4F98">
              <w:rPr>
                <w:rFonts w:ascii="Verdana" w:eastAsia="Times New Roman" w:hAnsi="Verdana" w:cs="Times New Roman"/>
                <w:color w:val="000000"/>
                <w:sz w:val="14"/>
                <w:szCs w:val="18"/>
              </w:rPr>
              <w:t>multivalued</w:t>
            </w:r>
            <w:proofErr w:type="spellEnd"/>
            <w:r w:rsidRPr="00EB4F98">
              <w:rPr>
                <w:rFonts w:ascii="Verdana" w:eastAsia="Times New Roman" w:hAnsi="Verdana" w:cs="Times New Roman"/>
                <w:color w:val="000000"/>
                <w:sz w:val="14"/>
                <w:szCs w:val="18"/>
              </w:rPr>
              <w:t xml:space="preserve"> data describing the relevant </w:t>
            </w:r>
            <w:proofErr w:type="gramStart"/>
            <w:r w:rsidRPr="00EB4F98">
              <w:rPr>
                <w:rFonts w:ascii="Verdana" w:eastAsia="Times New Roman" w:hAnsi="Verdana" w:cs="Times New Roman"/>
                <w:color w:val="000000"/>
                <w:sz w:val="14"/>
                <w:szCs w:val="18"/>
              </w:rPr>
              <w:t>entity ,</w:t>
            </w:r>
            <w:proofErr w:type="gramEnd"/>
            <w:r w:rsidRPr="00EB4F98">
              <w:rPr>
                <w:rFonts w:ascii="Verdana" w:eastAsia="Times New Roman" w:hAnsi="Verdana" w:cs="Times New Roman"/>
                <w:color w:val="000000"/>
                <w:sz w:val="14"/>
                <w:szCs w:val="18"/>
              </w:rPr>
              <w:t xml:space="preserve"> then it is in 4</w:t>
            </w:r>
            <w:r w:rsidRPr="00EB4F98">
              <w:rPr>
                <w:rFonts w:ascii="Verdana" w:eastAsia="Times New Roman" w:hAnsi="Verdana" w:cs="Times New Roman"/>
                <w:color w:val="000000"/>
                <w:sz w:val="14"/>
                <w:szCs w:val="18"/>
                <w:vertAlign w:val="superscript"/>
              </w:rPr>
              <w:t>th</w:t>
            </w:r>
            <w:r w:rsidRPr="00EB4F98">
              <w:rPr>
                <w:rFonts w:ascii="Verdana" w:eastAsia="Times New Roman" w:hAnsi="Verdana" w:cs="Times New Roman"/>
                <w:color w:val="000000"/>
                <w:sz w:val="14"/>
              </w:rPr>
              <w:t> </w:t>
            </w:r>
            <w:r w:rsidRPr="00EB4F98">
              <w:rPr>
                <w:rFonts w:ascii="Verdana" w:eastAsia="Times New Roman" w:hAnsi="Verdana" w:cs="Times New Roman"/>
                <w:color w:val="000000"/>
                <w:sz w:val="14"/>
                <w:szCs w:val="18"/>
              </w:rPr>
              <w:t>Normal Form.</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5</w:t>
            </w:r>
            <w:r w:rsidRPr="0003725A">
              <w:rPr>
                <w:rFonts w:ascii="Verdana" w:eastAsia="Times New Roman" w:hAnsi="Verdana" w:cs="Times New Roman"/>
                <w:color w:val="335A74"/>
                <w:spacing w:val="-15"/>
                <w:sz w:val="27"/>
                <w:szCs w:val="27"/>
                <w:vertAlign w:val="superscript"/>
              </w:rPr>
              <w:t>th</w:t>
            </w:r>
            <w:r w:rsidRPr="0003725A">
              <w:rPr>
                <w:rFonts w:ascii="Verdana" w:eastAsia="Times New Roman" w:hAnsi="Verdana" w:cs="Times New Roman"/>
                <w:color w:val="335A74"/>
                <w:spacing w:val="-15"/>
                <w:sz w:val="27"/>
              </w:rPr>
              <w:t> </w:t>
            </w:r>
            <w:r w:rsidRPr="0003725A">
              <w:rPr>
                <w:rFonts w:ascii="Verdana" w:eastAsia="Times New Roman" w:hAnsi="Verdana" w:cs="Times New Roman"/>
                <w:color w:val="335A74"/>
                <w:spacing w:val="-15"/>
                <w:sz w:val="27"/>
                <w:szCs w:val="27"/>
              </w:rPr>
              <w:t> Normal Form</w:t>
            </w:r>
          </w:p>
          <w:p w:rsidR="0003725A" w:rsidRPr="00496074" w:rsidRDefault="0003725A" w:rsidP="0003725A">
            <w:pPr>
              <w:spacing w:after="0" w:line="225" w:lineRule="atLeast"/>
              <w:rPr>
                <w:rFonts w:ascii="Verdana" w:eastAsia="Times New Roman" w:hAnsi="Verdana" w:cs="Times New Roman"/>
                <w:color w:val="000000"/>
                <w:sz w:val="16"/>
                <w:szCs w:val="18"/>
              </w:rPr>
            </w:pPr>
            <w:r w:rsidRPr="00496074">
              <w:rPr>
                <w:rFonts w:ascii="Verdana" w:eastAsia="Times New Roman" w:hAnsi="Verdana" w:cs="Times New Roman"/>
                <w:color w:val="000000"/>
                <w:sz w:val="16"/>
                <w:szCs w:val="18"/>
              </w:rPr>
              <w:t>A table is in 5</w:t>
            </w:r>
            <w:r w:rsidRPr="00496074">
              <w:rPr>
                <w:rFonts w:ascii="Verdana" w:eastAsia="Times New Roman" w:hAnsi="Verdana" w:cs="Times New Roman"/>
                <w:color w:val="000000"/>
                <w:sz w:val="16"/>
                <w:szCs w:val="18"/>
                <w:vertAlign w:val="superscript"/>
              </w:rPr>
              <w:t>th</w:t>
            </w:r>
            <w:r w:rsidRPr="00496074">
              <w:rPr>
                <w:rFonts w:ascii="Verdana" w:eastAsia="Times New Roman" w:hAnsi="Verdana" w:cs="Times New Roman"/>
                <w:color w:val="000000"/>
                <w:sz w:val="16"/>
              </w:rPr>
              <w:t> </w:t>
            </w:r>
            <w:r w:rsidRPr="00496074">
              <w:rPr>
                <w:rFonts w:ascii="Verdana" w:eastAsia="Times New Roman" w:hAnsi="Verdana" w:cs="Times New Roman"/>
                <w:color w:val="000000"/>
                <w:sz w:val="16"/>
                <w:szCs w:val="18"/>
              </w:rPr>
              <w:t>Normal Form only if it is in 4NF and it cannot be decomposed in to any number of smaller tables without loss of data.</w:t>
            </w:r>
          </w:p>
          <w:p w:rsidR="0003725A" w:rsidRPr="0003725A" w:rsidRDefault="0003725A" w:rsidP="0003725A">
            <w:pPr>
              <w:spacing w:after="0" w:line="225" w:lineRule="atLeast"/>
              <w:rPr>
                <w:rFonts w:ascii="Verdana" w:eastAsia="Times New Roman" w:hAnsi="Verdana" w:cs="Times New Roman"/>
                <w:color w:val="000000"/>
                <w:sz w:val="18"/>
                <w:szCs w:val="18"/>
              </w:rPr>
            </w:pPr>
            <w:r w:rsidRPr="0003725A">
              <w:rPr>
                <w:rFonts w:ascii="Verdana" w:eastAsia="Times New Roman" w:hAnsi="Verdana" w:cs="Times New Roman"/>
                <w:color w:val="000000"/>
                <w:sz w:val="18"/>
                <w:szCs w:val="18"/>
              </w:rPr>
              <w:t> </w:t>
            </w:r>
          </w:p>
          <w:p w:rsidR="0003725A" w:rsidRPr="0003725A" w:rsidRDefault="0003725A" w:rsidP="0003725A">
            <w:pPr>
              <w:pBdr>
                <w:bottom w:val="single" w:sz="6" w:space="3" w:color="EAEAEA"/>
              </w:pBdr>
              <w:spacing w:after="0" w:line="330" w:lineRule="atLeast"/>
              <w:outlineLvl w:val="1"/>
              <w:rPr>
                <w:rFonts w:ascii="Verdana" w:eastAsia="Times New Roman" w:hAnsi="Verdana" w:cs="Times New Roman"/>
                <w:color w:val="335A74"/>
                <w:spacing w:val="-15"/>
                <w:sz w:val="27"/>
                <w:szCs w:val="27"/>
              </w:rPr>
            </w:pPr>
            <w:r w:rsidRPr="0003725A">
              <w:rPr>
                <w:rFonts w:ascii="Verdana" w:eastAsia="Times New Roman" w:hAnsi="Verdana" w:cs="Times New Roman"/>
                <w:color w:val="335A74"/>
                <w:spacing w:val="-15"/>
                <w:sz w:val="27"/>
                <w:szCs w:val="27"/>
              </w:rPr>
              <w:t>6</w:t>
            </w:r>
            <w:r w:rsidRPr="0003725A">
              <w:rPr>
                <w:rFonts w:ascii="Verdana" w:eastAsia="Times New Roman" w:hAnsi="Verdana" w:cs="Times New Roman"/>
                <w:color w:val="335A74"/>
                <w:spacing w:val="-15"/>
                <w:sz w:val="27"/>
                <w:szCs w:val="27"/>
                <w:vertAlign w:val="superscript"/>
              </w:rPr>
              <w:t>th</w:t>
            </w:r>
            <w:r w:rsidRPr="0003725A">
              <w:rPr>
                <w:rFonts w:ascii="Verdana" w:eastAsia="Times New Roman" w:hAnsi="Verdana" w:cs="Times New Roman"/>
                <w:color w:val="335A74"/>
                <w:spacing w:val="-15"/>
                <w:sz w:val="27"/>
              </w:rPr>
              <w:t> </w:t>
            </w:r>
            <w:r w:rsidRPr="0003725A">
              <w:rPr>
                <w:rFonts w:ascii="Verdana" w:eastAsia="Times New Roman" w:hAnsi="Verdana" w:cs="Times New Roman"/>
                <w:color w:val="335A74"/>
                <w:spacing w:val="-15"/>
                <w:sz w:val="27"/>
                <w:szCs w:val="27"/>
              </w:rPr>
              <w:t> Normal Form</w:t>
            </w:r>
          </w:p>
          <w:p w:rsidR="00A87E41" w:rsidRPr="00A87E41" w:rsidRDefault="0003725A" w:rsidP="0003725A">
            <w:pPr>
              <w:spacing w:after="0" w:line="225" w:lineRule="atLeast"/>
              <w:rPr>
                <w:rFonts w:ascii="Verdana" w:eastAsia="Times New Roman" w:hAnsi="Verdana" w:cs="Times New Roman"/>
                <w:color w:val="000000"/>
                <w:sz w:val="16"/>
                <w:szCs w:val="18"/>
              </w:rPr>
            </w:pPr>
            <w:r w:rsidRPr="00A87E41">
              <w:rPr>
                <w:rFonts w:ascii="Verdana" w:eastAsia="Times New Roman" w:hAnsi="Verdana" w:cs="Times New Roman"/>
                <w:color w:val="000000"/>
                <w:sz w:val="16"/>
                <w:szCs w:val="18"/>
              </w:rPr>
              <w:t>6</w:t>
            </w:r>
            <w:r w:rsidRPr="00A87E41">
              <w:rPr>
                <w:rFonts w:ascii="Verdana" w:eastAsia="Times New Roman" w:hAnsi="Verdana" w:cs="Times New Roman"/>
                <w:color w:val="000000"/>
                <w:sz w:val="16"/>
                <w:szCs w:val="18"/>
                <w:vertAlign w:val="superscript"/>
              </w:rPr>
              <w:t>th</w:t>
            </w:r>
            <w:r w:rsidRPr="00A87E41">
              <w:rPr>
                <w:rFonts w:ascii="Verdana" w:eastAsia="Times New Roman" w:hAnsi="Verdana" w:cs="Times New Roman"/>
                <w:color w:val="000000"/>
                <w:sz w:val="16"/>
              </w:rPr>
              <w:t> </w:t>
            </w:r>
            <w:r w:rsidRPr="00A87E41">
              <w:rPr>
                <w:rFonts w:ascii="Verdana" w:eastAsia="Times New Roman" w:hAnsi="Verdana" w:cs="Times New Roman"/>
                <w:color w:val="000000"/>
                <w:sz w:val="16"/>
                <w:szCs w:val="18"/>
              </w:rPr>
              <w:t xml:space="preserve">Normal Form is not standardized yet however it is being discussed by database experts for some time. </w:t>
            </w:r>
          </w:p>
          <w:p w:rsidR="0003725A" w:rsidRPr="0003725A" w:rsidRDefault="0003725A" w:rsidP="00A87E41">
            <w:pPr>
              <w:spacing w:after="0" w:line="225" w:lineRule="atLeast"/>
              <w:rPr>
                <w:rFonts w:ascii="Verdana" w:eastAsia="Times New Roman" w:hAnsi="Verdana" w:cs="Times New Roman"/>
                <w:color w:val="000000"/>
                <w:sz w:val="18"/>
                <w:szCs w:val="18"/>
              </w:rPr>
            </w:pPr>
            <w:r w:rsidRPr="00A87E41">
              <w:rPr>
                <w:rFonts w:ascii="Verdana" w:eastAsia="Times New Roman" w:hAnsi="Verdana" w:cs="Times New Roman"/>
                <w:color w:val="000000"/>
                <w:sz w:val="16"/>
                <w:szCs w:val="18"/>
              </w:rPr>
              <w:t>Hopefully we would have clear standardized definition for 6</w:t>
            </w:r>
            <w:r w:rsidRPr="00A87E41">
              <w:rPr>
                <w:rFonts w:ascii="Verdana" w:eastAsia="Times New Roman" w:hAnsi="Verdana" w:cs="Times New Roman"/>
                <w:color w:val="000000"/>
                <w:sz w:val="16"/>
                <w:szCs w:val="18"/>
                <w:vertAlign w:val="superscript"/>
              </w:rPr>
              <w:t>th</w:t>
            </w:r>
            <w:r w:rsidRPr="00A87E41">
              <w:rPr>
                <w:rFonts w:ascii="Verdana" w:eastAsia="Times New Roman" w:hAnsi="Verdana" w:cs="Times New Roman"/>
                <w:color w:val="000000"/>
                <w:sz w:val="16"/>
              </w:rPr>
              <w:t> </w:t>
            </w:r>
            <w:r w:rsidRPr="00A87E41">
              <w:rPr>
                <w:rFonts w:ascii="Verdana" w:eastAsia="Times New Roman" w:hAnsi="Verdana" w:cs="Times New Roman"/>
                <w:color w:val="000000"/>
                <w:sz w:val="16"/>
                <w:szCs w:val="18"/>
              </w:rPr>
              <w:t>Normal Form in near future.</w:t>
            </w:r>
          </w:p>
        </w:tc>
      </w:tr>
    </w:tbl>
    <w:p w:rsidR="00654588" w:rsidRDefault="0003725A">
      <w:r w:rsidRPr="0003725A">
        <w:rPr>
          <w:rFonts w:ascii="Verdana" w:eastAsia="Times New Roman" w:hAnsi="Verdana" w:cs="Times New Roman"/>
          <w:color w:val="000000"/>
          <w:sz w:val="18"/>
          <w:szCs w:val="18"/>
        </w:rPr>
        <w:lastRenderedPageBreak/>
        <w:br/>
        <w:t>Read more at</w:t>
      </w:r>
      <w:r w:rsidRPr="0003725A">
        <w:rPr>
          <w:rFonts w:ascii="Verdana" w:eastAsia="Times New Roman" w:hAnsi="Verdana" w:cs="Times New Roman"/>
          <w:color w:val="000000"/>
          <w:sz w:val="18"/>
        </w:rPr>
        <w:t> </w:t>
      </w:r>
      <w:hyperlink r:id="rId20" w:anchor="2fywZCcusK7gLlXf.99" w:history="1">
        <w:r w:rsidRPr="0003725A">
          <w:rPr>
            <w:rFonts w:ascii="Verdana" w:eastAsia="Times New Roman" w:hAnsi="Verdana" w:cs="Times New Roman"/>
            <w:color w:val="003399"/>
            <w:sz w:val="18"/>
            <w:u w:val="single"/>
          </w:rPr>
          <w:t>http://www.guru99.com/database-normalization.html#2fywZCcusK7gLlXf.99</w:t>
        </w:r>
      </w:hyperlink>
      <w:r w:rsidRPr="0003725A">
        <w:rPr>
          <w:rFonts w:ascii="Verdana" w:eastAsia="Times New Roman" w:hAnsi="Verdana" w:cs="Times New Roman"/>
          <w:color w:val="000000"/>
          <w:sz w:val="18"/>
        </w:rPr>
        <w:t> </w:t>
      </w:r>
    </w:p>
    <w:sectPr w:rsidR="00654588" w:rsidSect="00777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D059A"/>
    <w:multiLevelType w:val="multilevel"/>
    <w:tmpl w:val="2AF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222A"/>
    <w:multiLevelType w:val="multilevel"/>
    <w:tmpl w:val="DD2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96644"/>
    <w:multiLevelType w:val="multilevel"/>
    <w:tmpl w:val="3A86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85CA7"/>
    <w:multiLevelType w:val="multilevel"/>
    <w:tmpl w:val="69AC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47E98"/>
    <w:multiLevelType w:val="multilevel"/>
    <w:tmpl w:val="A38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725A"/>
    <w:rsid w:val="0003725A"/>
    <w:rsid w:val="000D777C"/>
    <w:rsid w:val="001F6625"/>
    <w:rsid w:val="00390842"/>
    <w:rsid w:val="00496074"/>
    <w:rsid w:val="00777B09"/>
    <w:rsid w:val="00A60F08"/>
    <w:rsid w:val="00A87E41"/>
    <w:rsid w:val="00E97A31"/>
    <w:rsid w:val="00EB4F98"/>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09"/>
  </w:style>
  <w:style w:type="paragraph" w:styleId="Heading2">
    <w:name w:val="heading 2"/>
    <w:basedOn w:val="Normal"/>
    <w:link w:val="Heading2Char"/>
    <w:uiPriority w:val="9"/>
    <w:qFormat/>
    <w:rsid w:val="00037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25A"/>
    <w:rPr>
      <w:rFonts w:ascii="Times New Roman" w:eastAsia="Times New Roman" w:hAnsi="Times New Roman" w:cs="Times New Roman"/>
      <w:b/>
      <w:bCs/>
      <w:sz w:val="36"/>
      <w:szCs w:val="36"/>
    </w:rPr>
  </w:style>
  <w:style w:type="paragraph" w:styleId="NormalWeb">
    <w:name w:val="Normal (Web)"/>
    <w:basedOn w:val="Normal"/>
    <w:uiPriority w:val="99"/>
    <w:unhideWhenUsed/>
    <w:rsid w:val="00037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25A"/>
    <w:rPr>
      <w:b/>
      <w:bCs/>
    </w:rPr>
  </w:style>
  <w:style w:type="character" w:customStyle="1" w:styleId="apple-converted-space">
    <w:name w:val="apple-converted-space"/>
    <w:basedOn w:val="DefaultParagraphFont"/>
    <w:rsid w:val="0003725A"/>
  </w:style>
  <w:style w:type="paragraph" w:customStyle="1" w:styleId="imgcaption">
    <w:name w:val="img_caption"/>
    <w:basedOn w:val="Normal"/>
    <w:rsid w:val="000372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725A"/>
    <w:rPr>
      <w:color w:val="0000FF"/>
      <w:u w:val="single"/>
    </w:rPr>
  </w:style>
  <w:style w:type="paragraph" w:styleId="BalloonText">
    <w:name w:val="Balloon Text"/>
    <w:basedOn w:val="Normal"/>
    <w:link w:val="BalloonTextChar"/>
    <w:uiPriority w:val="99"/>
    <w:semiHidden/>
    <w:unhideWhenUsed/>
    <w:rsid w:val="00037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46459">
      <w:bodyDiv w:val="1"/>
      <w:marLeft w:val="0"/>
      <w:marRight w:val="0"/>
      <w:marTop w:val="0"/>
      <w:marBottom w:val="0"/>
      <w:divBdr>
        <w:top w:val="none" w:sz="0" w:space="0" w:color="auto"/>
        <w:left w:val="none" w:sz="0" w:space="0" w:color="auto"/>
        <w:bottom w:val="none" w:sz="0" w:space="0" w:color="auto"/>
        <w:right w:val="none" w:sz="0" w:space="0" w:color="auto"/>
      </w:divBdr>
      <w:divsChild>
        <w:div w:id="851795508">
          <w:marLeft w:val="0"/>
          <w:marRight w:val="0"/>
          <w:marTop w:val="0"/>
          <w:marBottom w:val="0"/>
          <w:divBdr>
            <w:top w:val="none" w:sz="0" w:space="0" w:color="auto"/>
            <w:left w:val="none" w:sz="0" w:space="0" w:color="auto"/>
            <w:bottom w:val="none" w:sz="0" w:space="0" w:color="auto"/>
            <w:right w:val="none" w:sz="0" w:space="0" w:color="auto"/>
          </w:divBdr>
        </w:div>
        <w:div w:id="417218218">
          <w:marLeft w:val="0"/>
          <w:marRight w:val="0"/>
          <w:marTop w:val="0"/>
          <w:marBottom w:val="0"/>
          <w:divBdr>
            <w:top w:val="none" w:sz="0" w:space="0" w:color="auto"/>
            <w:left w:val="none" w:sz="0" w:space="0" w:color="auto"/>
            <w:bottom w:val="none" w:sz="0" w:space="0" w:color="auto"/>
            <w:right w:val="none" w:sz="0" w:space="0" w:color="auto"/>
          </w:divBdr>
        </w:div>
        <w:div w:id="1212955940">
          <w:marLeft w:val="0"/>
          <w:marRight w:val="0"/>
          <w:marTop w:val="0"/>
          <w:marBottom w:val="0"/>
          <w:divBdr>
            <w:top w:val="none" w:sz="0" w:space="0" w:color="auto"/>
            <w:left w:val="none" w:sz="0" w:space="0" w:color="auto"/>
            <w:bottom w:val="none" w:sz="0" w:space="0" w:color="auto"/>
            <w:right w:val="none" w:sz="0" w:space="0" w:color="auto"/>
          </w:divBdr>
        </w:div>
        <w:div w:id="503980693">
          <w:marLeft w:val="0"/>
          <w:marRight w:val="0"/>
          <w:marTop w:val="0"/>
          <w:marBottom w:val="0"/>
          <w:divBdr>
            <w:top w:val="none" w:sz="0" w:space="0" w:color="auto"/>
            <w:left w:val="none" w:sz="0" w:space="0" w:color="auto"/>
            <w:bottom w:val="none" w:sz="0" w:space="0" w:color="auto"/>
            <w:right w:val="none" w:sz="0" w:space="0" w:color="auto"/>
          </w:divBdr>
        </w:div>
        <w:div w:id="2030642585">
          <w:marLeft w:val="0"/>
          <w:marRight w:val="0"/>
          <w:marTop w:val="0"/>
          <w:marBottom w:val="0"/>
          <w:divBdr>
            <w:top w:val="none" w:sz="0" w:space="0" w:color="auto"/>
            <w:left w:val="none" w:sz="0" w:space="0" w:color="auto"/>
            <w:bottom w:val="none" w:sz="0" w:space="0" w:color="auto"/>
            <w:right w:val="none" w:sz="0" w:space="0" w:color="auto"/>
          </w:divBdr>
        </w:div>
        <w:div w:id="1886795268">
          <w:marLeft w:val="0"/>
          <w:marRight w:val="0"/>
          <w:marTop w:val="0"/>
          <w:marBottom w:val="0"/>
          <w:divBdr>
            <w:top w:val="none" w:sz="0" w:space="0" w:color="auto"/>
            <w:left w:val="none" w:sz="0" w:space="0" w:color="auto"/>
            <w:bottom w:val="none" w:sz="0" w:space="0" w:color="auto"/>
            <w:right w:val="none" w:sz="0" w:space="0" w:color="auto"/>
          </w:divBdr>
        </w:div>
        <w:div w:id="1878347604">
          <w:marLeft w:val="0"/>
          <w:marRight w:val="0"/>
          <w:marTop w:val="0"/>
          <w:marBottom w:val="0"/>
          <w:divBdr>
            <w:top w:val="none" w:sz="0" w:space="0" w:color="auto"/>
            <w:left w:val="none" w:sz="0" w:space="0" w:color="auto"/>
            <w:bottom w:val="none" w:sz="0" w:space="0" w:color="auto"/>
            <w:right w:val="none" w:sz="0" w:space="0" w:color="auto"/>
          </w:divBdr>
        </w:div>
        <w:div w:id="1500775110">
          <w:marLeft w:val="0"/>
          <w:marRight w:val="0"/>
          <w:marTop w:val="0"/>
          <w:marBottom w:val="0"/>
          <w:divBdr>
            <w:top w:val="none" w:sz="0" w:space="0" w:color="auto"/>
            <w:left w:val="none" w:sz="0" w:space="0" w:color="auto"/>
            <w:bottom w:val="none" w:sz="0" w:space="0" w:color="auto"/>
            <w:right w:val="none" w:sz="0" w:space="0" w:color="auto"/>
          </w:divBdr>
        </w:div>
        <w:div w:id="2089108667">
          <w:marLeft w:val="0"/>
          <w:marRight w:val="0"/>
          <w:marTop w:val="0"/>
          <w:marBottom w:val="0"/>
          <w:divBdr>
            <w:top w:val="none" w:sz="0" w:space="0" w:color="auto"/>
            <w:left w:val="none" w:sz="0" w:space="0" w:color="auto"/>
            <w:bottom w:val="none" w:sz="0" w:space="0" w:color="auto"/>
            <w:right w:val="none" w:sz="0" w:space="0" w:color="auto"/>
          </w:divBdr>
        </w:div>
        <w:div w:id="1630814969">
          <w:marLeft w:val="0"/>
          <w:marRight w:val="0"/>
          <w:marTop w:val="0"/>
          <w:marBottom w:val="0"/>
          <w:divBdr>
            <w:top w:val="none" w:sz="0" w:space="0" w:color="auto"/>
            <w:left w:val="none" w:sz="0" w:space="0" w:color="auto"/>
            <w:bottom w:val="none" w:sz="0" w:space="0" w:color="auto"/>
            <w:right w:val="none" w:sz="0" w:space="0" w:color="auto"/>
          </w:divBdr>
        </w:div>
        <w:div w:id="186922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guru99.com/database-normaliz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2013-05-25T08:06:00Z</dcterms:created>
  <dcterms:modified xsi:type="dcterms:W3CDTF">2013-05-28T20:57:00Z</dcterms:modified>
</cp:coreProperties>
</file>